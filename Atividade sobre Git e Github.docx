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Atividade sobre Git e Github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Descreva a biografia completa de quem criou o Git e o GitHub e explique qual a diferença entre eles.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Quem criou o GitHub? </w:t>
      </w:r>
    </w:p>
    <w:p w:rsidR="00000000" w:rsidDel="00000000" w:rsidP="00000000" w:rsidRDefault="00000000" w:rsidRPr="00000000" w14:paraId="00000006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 Wanstrath, J. Hyett, Tom Preston-Werner e Scott Chacon. A empresa criadora do GitHub foi a GitHub Inc., criada em 2007 em São Francisco nos EUA.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Quem criou o Git?</w:t>
      </w:r>
    </w:p>
    <w:p w:rsidR="00000000" w:rsidDel="00000000" w:rsidP="00000000" w:rsidRDefault="00000000" w:rsidRPr="00000000" w14:paraId="00000008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git é um projeto de código aberto maduro e com manutenção ativa desenvolvido em 2005 por Linus Torvalds. Linus Torvalds - Engenheiro de Software, formado em Ciência da Computação, nascido na Finlândia, desenvolvedor do núcleo Linux, utilizado nos SOs Linux, Android e Chrome.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Diferença entre Git e GitHub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color w:val="0e0e13"/>
          <w:sz w:val="24"/>
          <w:szCs w:val="24"/>
          <w:highlight w:val="white"/>
        </w:rPr>
      </w:pPr>
      <w:r w:rsidDel="00000000" w:rsidR="00000000" w:rsidRPr="00000000">
        <w:rPr>
          <w:color w:val="0e0e13"/>
          <w:sz w:val="24"/>
          <w:szCs w:val="24"/>
          <w:highlight w:val="white"/>
          <w:rtl w:val="0"/>
        </w:rPr>
        <w:tab/>
        <w:t xml:space="preserve">O Git é um software de controle de versão, já o GitHub é como se fosse uma rede social de pessoas desenvolvedoras, ou seja, uma plataforma na qual podem compartilhar projetos.</w:t>
      </w:r>
    </w:p>
    <w:p w:rsidR="00000000" w:rsidDel="00000000" w:rsidP="00000000" w:rsidRDefault="00000000" w:rsidRPr="00000000" w14:paraId="0000000B">
      <w:pPr>
        <w:spacing w:after="200" w:before="200" w:line="360" w:lineRule="auto"/>
        <w:jc w:val="both"/>
        <w:rPr>
          <w:color w:val="0e0e1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Para que serve?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Git serve para registrar quaisquer alterações realizadas no código, funciona como um sistema de versionamento de códigos, possibilitando que o programador possa voltar a versões anteriores do código. O GitHub serve como uma rede social de programadores, na qual é possível interagir, seguir, visualizar código de outros programadores e compartilhar os próprios códigos. O Git e o GitHub são utilizados por programadores do mundo todo. Essas ferramentas são responsáveis por possibilitar um gerenciamento contínuo e pontual das versões de códigos de um determinado projeto.</w:t>
      </w:r>
    </w:p>
    <w:p w:rsidR="00000000" w:rsidDel="00000000" w:rsidP="00000000" w:rsidRDefault="00000000" w:rsidRPr="00000000" w14:paraId="0000000D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Qual o principal objetivo da plataforma?</w:t>
      </w:r>
    </w:p>
    <w:p w:rsidR="00000000" w:rsidDel="00000000" w:rsidP="00000000" w:rsidRDefault="00000000" w:rsidRPr="00000000" w14:paraId="0000000E">
      <w:pPr>
        <w:spacing w:after="200" w:before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0F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Git é um software de controle de versão. Com ele, conseguimos gerar registros do nosso projeto mantendo o controle em quais arquivos foram alterados, quando foram alterados e por quem. Assim, é possível manter uma linha do tempo de um projeto e voltar nesses registros quando for necessário. Por exemplo, algo do projeto parou de funcionar, mas antes estava funcionando. Outra vantagem de utilizar o Git é a possibilidade de termos múltiplos desenvolvedores trabalhando no mesmo projeto, facilitando o “cada um faz a sua parte e depois juntamos”. Essa característica do Git somada a uma ótima comunicação do time de devs, possibilita projetos grandes serem concluídos em intervalos de tempo cada vez menores.</w:t>
      </w:r>
    </w:p>
    <w:p w:rsidR="00000000" w:rsidDel="00000000" w:rsidP="00000000" w:rsidRDefault="00000000" w:rsidRPr="00000000" w14:paraId="00000010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Github</w:t>
      </w:r>
    </w:p>
    <w:p w:rsidR="00000000" w:rsidDel="00000000" w:rsidP="00000000" w:rsidRDefault="00000000" w:rsidRPr="00000000" w14:paraId="00000011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GitHub é uma espécie de rede social de desenvolvedores. Enquanto o Git é um software, o GitHub é uma plataforma onde você pode subir seus projetos, criar seu portfólio e compartilhá-lo com o mundo. O GitHub funciona usando o Git “por de baixo dos panos” para que devs possam desenvolver e atualizar os seus projetos sozinhos ou de forma colaborativa com outros devs.</w:t>
      </w:r>
    </w:p>
    <w:p w:rsidR="00000000" w:rsidDel="00000000" w:rsidP="00000000" w:rsidRDefault="00000000" w:rsidRPr="00000000" w14:paraId="00000012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Quantos usuários e empresas utilizam no mundo? Quais países que mais utilizam? (classificação, números e gráficos)</w:t>
      </w:r>
    </w:p>
    <w:p w:rsidR="00000000" w:rsidDel="00000000" w:rsidP="00000000" w:rsidRDefault="00000000" w:rsidRPr="00000000" w14:paraId="00000013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plataforma Github conta com mais de 83 milhões de desenvolvedores e 4 milhões de empresas.</w:t>
      </w:r>
    </w:p>
    <w:p w:rsidR="00000000" w:rsidDel="00000000" w:rsidP="00000000" w:rsidRDefault="00000000" w:rsidRPr="00000000" w14:paraId="00000014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Países que mais utilizam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Alemanha: 624,543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França: 575,165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Japão: 552,879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Reino Unido: 441,055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EUA: 421,453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Canadá: 418,958</w:t>
      </w:r>
    </w:p>
    <w:p w:rsidR="00000000" w:rsidDel="00000000" w:rsidP="00000000" w:rsidRDefault="00000000" w:rsidRPr="00000000" w14:paraId="0000001B">
      <w:pPr>
        <w:spacing w:after="200" w:before="200" w:line="360" w:lineRule="auto"/>
        <w:ind w:left="0" w:firstLine="0"/>
        <w:jc w:val="both"/>
        <w:rPr>
          <w:sz w:val="24"/>
          <w:szCs w:val="24"/>
        </w:rPr>
      </w:pPr>
      <w:ins w:author="Clarice Melo" w:id="0" w:date="2022-10-16T17:11:19Z">
        <w:r w:rsidDel="00000000" w:rsidR="00000000" w:rsidRPr="00000000">
          <w:rPr>
            <w:sz w:val="24"/>
            <w:szCs w:val="24"/>
          </w:rPr>
          <w:drawing>
            <wp:inline distB="114300" distT="114300" distL="114300" distR="114300">
              <wp:extent cx="5731200" cy="3543300"/>
              <wp:effectExtent b="0" l="0" r="0" t="0"/>
              <wp:docPr descr="Chart" id="1" name="image1.png"/>
              <a:graphic>
                <a:graphicData uri="http://schemas.openxmlformats.org/drawingml/2006/picture">
                  <pic:pic>
                    <pic:nvPicPr>
                      <pic:cNvPr descr="Chart" id="0" name="image1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3543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="360" w:lineRule="auto"/>
        <w:jc w:val="both"/>
        <w:rPr>
          <w:ins w:author="Clarice Melo" w:id="1" w:date="2022-10-16T17:11:49Z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5. Quais os principais comandos utilizados e quais os termos utilizados no GitHub?</w:t>
        </w:r>
      </w:ins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b w:val="1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init  </w:t>
        </w:r>
        <w:r w:rsidDel="00000000" w:rsidR="00000000" w:rsidRPr="00000000">
          <w:rPr>
            <w:sz w:val="24"/>
            <w:szCs w:val="24"/>
            <w:rtl w:val="0"/>
          </w:rPr>
          <w:t xml:space="preserve">cria um repositório vazio.</w:t>
        </w:r>
      </w:ins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b w:val="1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clone </w:t>
        </w:r>
        <w:r w:rsidDel="00000000" w:rsidR="00000000" w:rsidRPr="00000000">
          <w:rPr>
            <w:sz w:val="24"/>
            <w:szCs w:val="24"/>
            <w:rtl w:val="0"/>
          </w:rPr>
          <w:t xml:space="preserve">duplica o repositório.</w:t>
        </w:r>
      </w:ins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b w:val="1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add </w:t>
        </w:r>
        <w:r w:rsidDel="00000000" w:rsidR="00000000" w:rsidRPr="00000000">
          <w:rPr>
            <w:sz w:val="24"/>
            <w:szCs w:val="24"/>
            <w:rtl w:val="0"/>
          </w:rPr>
          <w:t xml:space="preserve">adiciona novos arquivos ou modifica existentes no index, antes de fazer o commit.</w:t>
        </w:r>
      </w:ins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b w:val="1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status </w:t>
        </w:r>
        <w:r w:rsidDel="00000000" w:rsidR="00000000" w:rsidRPr="00000000">
          <w:rPr>
            <w:sz w:val="24"/>
            <w:szCs w:val="24"/>
            <w:rtl w:val="0"/>
          </w:rPr>
          <w:t xml:space="preserve">checa se os arquivos estão no repositório.</w:t>
        </w:r>
      </w:ins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b w:val="1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diff </w:t>
        </w:r>
        <w:r w:rsidDel="00000000" w:rsidR="00000000" w:rsidRPr="00000000">
          <w:rPr>
            <w:sz w:val="24"/>
            <w:szCs w:val="24"/>
            <w:rtl w:val="0"/>
          </w:rPr>
          <w:t xml:space="preserve">mostra diferenças entre uma árvore e o index, entre árvores, entre blobs ou entre arquivos</w:t>
        </w:r>
      </w:ins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branch</w:t>
        </w:r>
        <w:r w:rsidDel="00000000" w:rsidR="00000000" w:rsidRPr="00000000">
          <w:rPr>
            <w:sz w:val="24"/>
            <w:szCs w:val="24"/>
            <w:rtl w:val="0"/>
          </w:rPr>
          <w:t xml:space="preserve"> é uma ramificação/bifurcação realizada no projeto principal, ou seja, é a criação de um novo caminho/branch para o código visando não alterar o caminho/branch principal. </w:t>
        </w:r>
      </w:ins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merge</w:t>
        </w:r>
        <w:r w:rsidDel="00000000" w:rsidR="00000000" w:rsidRPr="00000000">
          <w:rPr>
            <w:sz w:val="24"/>
            <w:szCs w:val="24"/>
            <w:rtl w:val="0"/>
          </w:rPr>
          <w:t xml:space="preserve"> serve para unificar ramos de códigos de desenvolvimentos distintos criados pelo Git branch.</w:t>
        </w:r>
      </w:ins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push</w:t>
        </w:r>
        <w:r w:rsidDel="00000000" w:rsidR="00000000" w:rsidRPr="00000000">
          <w:rPr>
            <w:sz w:val="24"/>
            <w:szCs w:val="24"/>
            <w:rtl w:val="0"/>
          </w:rPr>
          <w:t xml:space="preserve"> é usado para enviar o conteúdo de um repositório local para um repositório remoto.</w:t>
        </w:r>
      </w:ins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pull</w:t>
        </w:r>
        <w:r w:rsidDel="00000000" w:rsidR="00000000" w:rsidRPr="00000000">
          <w:rPr>
            <w:sz w:val="24"/>
            <w:szCs w:val="24"/>
            <w:rtl w:val="0"/>
          </w:rPr>
          <w:t xml:space="preserve"> é utilizado para buscar e baixar conteúdo de repositórios remotos e fazer a atualização imediata no repositório local para que os conteúdos sejam iguais e atualizados.</w:t>
        </w:r>
      </w:ins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fetch</w:t>
        </w:r>
        <w:r w:rsidDel="00000000" w:rsidR="00000000" w:rsidRPr="00000000">
          <w:rPr>
            <w:sz w:val="24"/>
            <w:szCs w:val="24"/>
            <w:rtl w:val="0"/>
          </w:rPr>
          <w:t xml:space="preserve"> é o oposto do git push, visto que esse comando é responsável por realizar o download dos commits, arquivos e referências de um repositório remoto para um repositório local.</w:t>
        </w:r>
      </w:ins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remote </w:t>
        </w:r>
        <w:r w:rsidDel="00000000" w:rsidR="00000000" w:rsidRPr="00000000">
          <w:rPr>
            <w:sz w:val="24"/>
            <w:szCs w:val="24"/>
            <w:rtl w:val="0"/>
          </w:rPr>
          <w:t xml:space="preserve">possibilita criar, visualizar e deletar conexões com outros repositórios, listando os nomes de cada repositório remoto manipulado especificado pelo usuário.</w:t>
        </w:r>
      </w:ins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commit </w:t>
        </w:r>
        <w:r w:rsidDel="00000000" w:rsidR="00000000" w:rsidRPr="00000000">
          <w:rPr>
            <w:sz w:val="24"/>
            <w:szCs w:val="24"/>
            <w:rtl w:val="0"/>
          </w:rPr>
          <w:t xml:space="preserve">é o comando utilizado para registrar as alterações realizadas nos arquivos de um determinado repositório.</w:t>
        </w:r>
      </w:ins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show </w:t>
        </w:r>
        <w:r w:rsidDel="00000000" w:rsidR="00000000" w:rsidRPr="00000000">
          <w:rPr>
            <w:sz w:val="24"/>
            <w:szCs w:val="24"/>
            <w:rtl w:val="0"/>
          </w:rPr>
          <w:t xml:space="preserve">é utilizado para exibir informações acerca de objetos do git, como blobs, trees, marcações e commits.</w:t>
        </w:r>
      </w:ins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log </w:t>
        </w:r>
        <w:r w:rsidDel="00000000" w:rsidR="00000000" w:rsidRPr="00000000">
          <w:rPr>
            <w:sz w:val="24"/>
            <w:szCs w:val="24"/>
            <w:rtl w:val="0"/>
          </w:rPr>
          <w:t xml:space="preserve">permite visualizar as alterações realizadas em um determinado repositório.</w:t>
        </w:r>
      </w:ins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>
          <w:ins w:author="Clarice Melo" w:id="1" w:date="2022-10-16T17:11:49Z"/>
          <w:sz w:val="24"/>
          <w:szCs w:val="24"/>
        </w:rPr>
      </w:pPr>
      <w:ins w:author="Clarice Melo" w:id="1" w:date="2022-10-16T17:11:49Z">
        <w:r w:rsidDel="00000000" w:rsidR="00000000" w:rsidRPr="00000000">
          <w:rPr>
            <w:sz w:val="24"/>
            <w:szCs w:val="24"/>
            <w:rtl w:val="0"/>
          </w:rPr>
          <w:t xml:space="preserve">O </w:t>
        </w:r>
        <w:r w:rsidDel="00000000" w:rsidR="00000000" w:rsidRPr="00000000">
          <w:rPr>
            <w:sz w:val="24"/>
            <w:szCs w:val="24"/>
            <w:rtl w:val="0"/>
          </w:rPr>
          <w:t xml:space="preserve">Git config  </w:t>
        </w:r>
        <w:r w:rsidDel="00000000" w:rsidR="00000000" w:rsidRPr="00000000">
          <w:rPr>
            <w:sz w:val="24"/>
            <w:szCs w:val="24"/>
            <w:rtl w:val="0"/>
          </w:rPr>
          <w:t xml:space="preserve">é a função que possibilita definir valores de configuração para o git em nível global ou local e, ao executá-lo, o arquivo de texto de configurações localizado no computador local é alterado.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D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